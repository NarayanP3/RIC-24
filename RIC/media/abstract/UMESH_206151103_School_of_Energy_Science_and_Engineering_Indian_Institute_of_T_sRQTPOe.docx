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E0C" w:rsidRPr="0055096F" w:rsidRDefault="005F61FF" w:rsidP="003E0B0F">
      <w:pPr>
        <w:spacing w:line="360" w:lineRule="auto"/>
        <w:jc w:val="center"/>
        <w:rPr>
          <w:rFonts w:ascii="Arial" w:hAnsi="Arial" w:cs="Arial"/>
          <w:sz w:val="28"/>
          <w:szCs w:val="28"/>
        </w:rPr>
      </w:pPr>
      <w:r w:rsidRPr="0055096F">
        <w:rPr>
          <w:rFonts w:ascii="Arial" w:hAnsi="Arial" w:cs="Arial"/>
          <w:sz w:val="28"/>
          <w:szCs w:val="28"/>
        </w:rPr>
        <w:t xml:space="preserve">Deciphering </w:t>
      </w:r>
      <w:r w:rsidR="003E0B0F" w:rsidRPr="0055096F">
        <w:rPr>
          <w:rFonts w:ascii="Arial" w:hAnsi="Arial" w:cs="Arial"/>
          <w:sz w:val="28"/>
          <w:szCs w:val="28"/>
        </w:rPr>
        <w:t xml:space="preserve">Inhibitory Activity of </w:t>
      </w:r>
      <w:r w:rsidR="00E86042" w:rsidRPr="0055096F">
        <w:rPr>
          <w:rFonts w:ascii="Arial" w:hAnsi="Arial" w:cs="Arial"/>
          <w:sz w:val="28"/>
          <w:szCs w:val="28"/>
        </w:rPr>
        <w:t xml:space="preserve">Natural </w:t>
      </w:r>
      <w:r w:rsidR="003E0B0F" w:rsidRPr="0055096F">
        <w:rPr>
          <w:rFonts w:ascii="Arial" w:hAnsi="Arial" w:cs="Arial"/>
          <w:sz w:val="28"/>
          <w:szCs w:val="28"/>
        </w:rPr>
        <w:t xml:space="preserve">Compound Against </w:t>
      </w:r>
      <w:r w:rsidRPr="0055096F">
        <w:rPr>
          <w:rFonts w:ascii="Arial" w:hAnsi="Arial" w:cs="Arial"/>
          <w:sz w:val="28"/>
          <w:szCs w:val="28"/>
        </w:rPr>
        <w:t>SARS</w:t>
      </w:r>
      <w:r w:rsidR="003E0B0F" w:rsidRPr="0055096F">
        <w:rPr>
          <w:rFonts w:ascii="Arial" w:hAnsi="Arial" w:cs="Arial"/>
          <w:sz w:val="28"/>
          <w:szCs w:val="28"/>
        </w:rPr>
        <w:t xml:space="preserve">-Cov-2 </w:t>
      </w:r>
      <w:r w:rsidRPr="0055096F">
        <w:rPr>
          <w:rFonts w:ascii="Arial" w:hAnsi="Arial" w:cs="Arial"/>
          <w:sz w:val="28"/>
          <w:szCs w:val="28"/>
        </w:rPr>
        <w:t xml:space="preserve">Main </w:t>
      </w:r>
      <w:r w:rsidR="003E0B0F" w:rsidRPr="0055096F">
        <w:rPr>
          <w:rFonts w:ascii="Arial" w:hAnsi="Arial" w:cs="Arial"/>
          <w:sz w:val="28"/>
          <w:szCs w:val="28"/>
        </w:rPr>
        <w:t>Protease of Omicron Variant (</w:t>
      </w:r>
      <w:r w:rsidR="00003961" w:rsidRPr="0055096F">
        <w:rPr>
          <w:rFonts w:ascii="Arial" w:hAnsi="Arial" w:cs="Arial"/>
          <w:sz w:val="28"/>
          <w:szCs w:val="28"/>
        </w:rPr>
        <w:t>B</w:t>
      </w:r>
      <w:r w:rsidR="003E0B0F" w:rsidRPr="0055096F">
        <w:rPr>
          <w:rFonts w:ascii="Arial" w:hAnsi="Arial" w:cs="Arial"/>
          <w:sz w:val="28"/>
          <w:szCs w:val="28"/>
        </w:rPr>
        <w:t xml:space="preserve">.1.1.529): </w:t>
      </w:r>
      <w:r w:rsidR="00A549F8" w:rsidRPr="0055096F">
        <w:rPr>
          <w:rFonts w:ascii="Arial" w:hAnsi="Arial" w:cs="Arial"/>
          <w:sz w:val="28"/>
          <w:szCs w:val="28"/>
        </w:rPr>
        <w:t xml:space="preserve">By </w:t>
      </w:r>
      <w:r w:rsidR="003E0B0F" w:rsidRPr="0055096F">
        <w:rPr>
          <w:rFonts w:ascii="Arial" w:hAnsi="Arial" w:cs="Arial"/>
          <w:sz w:val="28"/>
          <w:szCs w:val="28"/>
        </w:rPr>
        <w:t>Using Molecular Docking and Molecular Dynamics Simulations</w:t>
      </w:r>
      <w:r w:rsidR="005A017F" w:rsidRPr="0055096F">
        <w:rPr>
          <w:rFonts w:ascii="Arial" w:hAnsi="Arial" w:cs="Arial"/>
          <w:sz w:val="28"/>
          <w:szCs w:val="28"/>
        </w:rPr>
        <w:t xml:space="preserve"> study</w:t>
      </w:r>
      <w:r w:rsidR="003E0B0F" w:rsidRPr="0055096F">
        <w:rPr>
          <w:rFonts w:ascii="Arial" w:hAnsi="Arial" w:cs="Arial"/>
          <w:sz w:val="28"/>
          <w:szCs w:val="28"/>
        </w:rPr>
        <w:t>.</w:t>
      </w:r>
      <w:bookmarkStart w:id="0" w:name="_GoBack"/>
      <w:bookmarkEnd w:id="0"/>
    </w:p>
    <w:p w:rsidR="005F1166" w:rsidRPr="00EA021D" w:rsidRDefault="005F1166" w:rsidP="003E0B0F">
      <w:pPr>
        <w:jc w:val="center"/>
        <w:rPr>
          <w:rFonts w:ascii="Arial" w:hAnsi="Arial" w:cs="Arial"/>
          <w:sz w:val="20"/>
          <w:szCs w:val="20"/>
        </w:rPr>
      </w:pPr>
      <w:proofErr w:type="spellStart"/>
      <w:r w:rsidRPr="00EA021D">
        <w:rPr>
          <w:rFonts w:ascii="Arial" w:hAnsi="Arial" w:cs="Arial"/>
          <w:sz w:val="20"/>
          <w:szCs w:val="20"/>
        </w:rPr>
        <w:t>Umesh</w:t>
      </w:r>
      <w:proofErr w:type="spellEnd"/>
      <w:r w:rsidRPr="00EA021D">
        <w:rPr>
          <w:rFonts w:ascii="Arial" w:hAnsi="Arial" w:cs="Arial"/>
          <w:sz w:val="20"/>
          <w:szCs w:val="20"/>
          <w:vertAlign w:val="superscript"/>
        </w:rPr>
        <w:t xml:space="preserve">† </w:t>
      </w:r>
      <w:r w:rsidRPr="00EA021D">
        <w:rPr>
          <w:rFonts w:ascii="Arial" w:hAnsi="Arial" w:cs="Arial"/>
          <w:sz w:val="20"/>
          <w:szCs w:val="20"/>
        </w:rPr>
        <w:t xml:space="preserve">and </w:t>
      </w:r>
      <w:proofErr w:type="spellStart"/>
      <w:r w:rsidRPr="00EA021D">
        <w:rPr>
          <w:rFonts w:ascii="Arial" w:hAnsi="Arial" w:cs="Arial"/>
          <w:sz w:val="20"/>
          <w:szCs w:val="20"/>
        </w:rPr>
        <w:t>Vijayanand</w:t>
      </w:r>
      <w:proofErr w:type="spellEnd"/>
      <w:r w:rsidRPr="00EA021D">
        <w:rPr>
          <w:rFonts w:ascii="Arial" w:hAnsi="Arial" w:cs="Arial"/>
          <w:sz w:val="20"/>
          <w:szCs w:val="20"/>
        </w:rPr>
        <w:t xml:space="preserve"> </w:t>
      </w:r>
      <w:proofErr w:type="spellStart"/>
      <w:r w:rsidRPr="00EA021D">
        <w:rPr>
          <w:rFonts w:ascii="Arial" w:hAnsi="Arial" w:cs="Arial"/>
          <w:sz w:val="20"/>
          <w:szCs w:val="20"/>
        </w:rPr>
        <w:t>Suryakant</w:t>
      </w:r>
      <w:proofErr w:type="spellEnd"/>
      <w:r w:rsidRPr="00EA021D">
        <w:rPr>
          <w:rFonts w:ascii="Arial" w:hAnsi="Arial" w:cs="Arial"/>
          <w:sz w:val="20"/>
          <w:szCs w:val="20"/>
        </w:rPr>
        <w:t xml:space="preserve"> </w:t>
      </w:r>
      <w:proofErr w:type="spellStart"/>
      <w:r w:rsidRPr="00EA021D">
        <w:rPr>
          <w:rFonts w:ascii="Arial" w:hAnsi="Arial" w:cs="Arial"/>
          <w:sz w:val="20"/>
          <w:szCs w:val="20"/>
        </w:rPr>
        <w:t>Moholkar</w:t>
      </w:r>
      <w:proofErr w:type="spellEnd"/>
      <w:r w:rsidRPr="00EA021D">
        <w:rPr>
          <w:rFonts w:ascii="Arial" w:hAnsi="Arial" w:cs="Arial"/>
          <w:sz w:val="20"/>
          <w:szCs w:val="20"/>
          <w:vertAlign w:val="superscript"/>
        </w:rPr>
        <w:t>†#</w:t>
      </w:r>
    </w:p>
    <w:p w:rsidR="005F1166" w:rsidRPr="00EA021D" w:rsidRDefault="005F1166" w:rsidP="003E0B0F">
      <w:pPr>
        <w:jc w:val="center"/>
        <w:rPr>
          <w:rFonts w:ascii="Arial" w:hAnsi="Arial" w:cs="Arial"/>
          <w:sz w:val="20"/>
          <w:szCs w:val="20"/>
        </w:rPr>
      </w:pPr>
      <w:r w:rsidRPr="00EA021D">
        <w:rPr>
          <w:rFonts w:ascii="Arial" w:hAnsi="Arial" w:cs="Arial"/>
          <w:sz w:val="20"/>
          <w:szCs w:val="20"/>
          <w:vertAlign w:val="superscript"/>
        </w:rPr>
        <w:t>†</w:t>
      </w:r>
      <w:r w:rsidRPr="00EA021D">
        <w:rPr>
          <w:rFonts w:ascii="Arial" w:hAnsi="Arial" w:cs="Arial"/>
          <w:sz w:val="20"/>
          <w:szCs w:val="20"/>
        </w:rPr>
        <w:t xml:space="preserve">School of Energy Sciences and Engineering, </w:t>
      </w:r>
      <w:r w:rsidR="00C54C89" w:rsidRPr="00EA021D">
        <w:rPr>
          <w:rFonts w:ascii="Arial" w:hAnsi="Arial" w:cs="Arial"/>
          <w:sz w:val="20"/>
          <w:szCs w:val="20"/>
        </w:rPr>
        <w:t>IIT</w:t>
      </w:r>
      <w:r w:rsidRPr="00EA021D">
        <w:rPr>
          <w:rFonts w:ascii="Arial" w:hAnsi="Arial" w:cs="Arial"/>
          <w:sz w:val="20"/>
          <w:szCs w:val="20"/>
        </w:rPr>
        <w:t xml:space="preserve"> Guwahati, Guwahati 781 039, Assam, India.</w:t>
      </w:r>
    </w:p>
    <w:p w:rsidR="005F1166" w:rsidRPr="00EA021D" w:rsidRDefault="005F1166" w:rsidP="003E0B0F">
      <w:pPr>
        <w:jc w:val="center"/>
        <w:rPr>
          <w:rFonts w:ascii="Arial" w:hAnsi="Arial" w:cs="Arial"/>
          <w:sz w:val="20"/>
          <w:szCs w:val="20"/>
        </w:rPr>
      </w:pPr>
      <w:r w:rsidRPr="00EA021D">
        <w:rPr>
          <w:rFonts w:ascii="Arial" w:hAnsi="Arial" w:cs="Arial"/>
          <w:sz w:val="20"/>
          <w:szCs w:val="20"/>
          <w:vertAlign w:val="superscript"/>
        </w:rPr>
        <w:t>#</w:t>
      </w:r>
      <w:r w:rsidRPr="00EA021D">
        <w:rPr>
          <w:rFonts w:ascii="Arial" w:hAnsi="Arial" w:cs="Arial"/>
          <w:sz w:val="20"/>
          <w:szCs w:val="20"/>
        </w:rPr>
        <w:t xml:space="preserve">Department of chemical Engineering, </w:t>
      </w:r>
      <w:r w:rsidR="00C54C89" w:rsidRPr="00EA021D">
        <w:rPr>
          <w:rFonts w:ascii="Arial" w:hAnsi="Arial" w:cs="Arial"/>
          <w:sz w:val="20"/>
          <w:szCs w:val="20"/>
        </w:rPr>
        <w:t>IIT Guwahati</w:t>
      </w:r>
      <w:r w:rsidRPr="00EA021D">
        <w:rPr>
          <w:rFonts w:ascii="Arial" w:hAnsi="Arial" w:cs="Arial"/>
          <w:sz w:val="20"/>
          <w:szCs w:val="20"/>
        </w:rPr>
        <w:t>, Guwahati 781 039, Assam, India.</w:t>
      </w:r>
    </w:p>
    <w:p w:rsidR="005F1166" w:rsidRPr="00EA021D" w:rsidRDefault="005F1166" w:rsidP="003E0B0F">
      <w:pPr>
        <w:jc w:val="center"/>
        <w:rPr>
          <w:rFonts w:ascii="Arial" w:hAnsi="Arial" w:cs="Arial"/>
          <w:sz w:val="20"/>
          <w:szCs w:val="20"/>
        </w:rPr>
      </w:pPr>
      <w:r w:rsidRPr="00EA021D">
        <w:rPr>
          <w:rFonts w:ascii="Arial" w:hAnsi="Arial" w:cs="Arial"/>
          <w:sz w:val="20"/>
          <w:szCs w:val="20"/>
        </w:rPr>
        <w:t>#</w:t>
      </w:r>
      <w:ins w:id="1" w:author="UMESH KUSHWAHA" w:date="2022-06-09T15:43:00Z">
        <w:r w:rsidRPr="00EA021D">
          <w:rPr>
            <w:rFonts w:ascii="Arial" w:hAnsi="Arial" w:cs="Arial"/>
            <w:sz w:val="20"/>
            <w:szCs w:val="20"/>
          </w:rPr>
          <w:t>Corresponding author</w:t>
        </w:r>
      </w:ins>
    </w:p>
    <w:p w:rsidR="00037B4C" w:rsidRPr="00EA021D" w:rsidRDefault="005F1166" w:rsidP="00EA021D">
      <w:pPr>
        <w:jc w:val="center"/>
        <w:rPr>
          <w:rFonts w:ascii="Arial" w:hAnsi="Arial" w:cs="Arial"/>
          <w:sz w:val="20"/>
          <w:szCs w:val="20"/>
        </w:rPr>
      </w:pPr>
      <w:r w:rsidRPr="00EA021D">
        <w:rPr>
          <w:rFonts w:ascii="Arial" w:hAnsi="Arial" w:cs="Arial"/>
          <w:sz w:val="20"/>
          <w:szCs w:val="20"/>
        </w:rPr>
        <w:t xml:space="preserve">Email – </w:t>
      </w:r>
      <w:hyperlink r:id="rId6" w:history="1">
        <w:r w:rsidRPr="00EA021D">
          <w:rPr>
            <w:rStyle w:val="Hyperlink"/>
            <w:rFonts w:ascii="Arial" w:hAnsi="Arial" w:cs="Arial"/>
            <w:color w:val="auto"/>
            <w:sz w:val="20"/>
            <w:szCs w:val="20"/>
          </w:rPr>
          <w:t>vmoholkar@iitg.ac.in</w:t>
        </w:r>
      </w:hyperlink>
      <w:r w:rsidRPr="00EA021D">
        <w:rPr>
          <w:rFonts w:ascii="Arial" w:hAnsi="Arial" w:cs="Arial"/>
          <w:sz w:val="20"/>
          <w:szCs w:val="20"/>
        </w:rPr>
        <w:t>,  Tel.: +91 361 258 2258; Fax: +91 361 269 0762.</w:t>
      </w:r>
    </w:p>
    <w:p w:rsidR="00470E0C" w:rsidRPr="00EA021D" w:rsidRDefault="00037B4C" w:rsidP="00EA021D">
      <w:pPr>
        <w:spacing w:line="360" w:lineRule="auto"/>
        <w:jc w:val="center"/>
        <w:rPr>
          <w:rFonts w:ascii="Times New Roman" w:hAnsi="Times New Roman" w:cs="Times New Roman"/>
          <w:b/>
          <w:sz w:val="24"/>
          <w:szCs w:val="24"/>
        </w:rPr>
      </w:pPr>
      <w:r w:rsidRPr="00EA021D">
        <w:rPr>
          <w:rFonts w:ascii="Times New Roman" w:hAnsi="Times New Roman" w:cs="Times New Roman"/>
          <w:b/>
          <w:sz w:val="24"/>
          <w:szCs w:val="24"/>
        </w:rPr>
        <w:t>Abstract</w:t>
      </w:r>
    </w:p>
    <w:p w:rsidR="000875FA" w:rsidRPr="00EA021D" w:rsidRDefault="000875FA" w:rsidP="000875FA">
      <w:pPr>
        <w:jc w:val="both"/>
        <w:rPr>
          <w:rFonts w:ascii="Times New Roman" w:hAnsi="Times New Roman" w:cs="Times New Roman"/>
          <w:sz w:val="20"/>
          <w:szCs w:val="20"/>
        </w:rPr>
      </w:pPr>
      <w:r w:rsidRPr="00EA021D">
        <w:rPr>
          <w:rFonts w:ascii="Times New Roman" w:hAnsi="Times New Roman" w:cs="Times New Roman"/>
          <w:sz w:val="20"/>
          <w:szCs w:val="20"/>
        </w:rPr>
        <w:t>A pandemic of coronavirus disease-19 (COVID-19) brought on by the novel corona virus (</w:t>
      </w:r>
      <w:proofErr w:type="spellStart"/>
      <w:r w:rsidRPr="00EA021D">
        <w:rPr>
          <w:rFonts w:ascii="Times New Roman" w:hAnsi="Times New Roman" w:cs="Times New Roman"/>
          <w:sz w:val="20"/>
          <w:szCs w:val="20"/>
        </w:rPr>
        <w:t>nCoV</w:t>
      </w:r>
      <w:proofErr w:type="spellEnd"/>
      <w:r w:rsidRPr="00EA021D">
        <w:rPr>
          <w:rFonts w:ascii="Times New Roman" w:hAnsi="Times New Roman" w:cs="Times New Roman"/>
          <w:sz w:val="20"/>
          <w:szCs w:val="20"/>
        </w:rPr>
        <w:t xml:space="preserve">) has resulted in a disaster for global health. Following that, mutations in COVID-19 have made treating and preventing SARS-COV-2 extremely difficult. The primary characteristics of mutations are the generation of novel variants with high tensile strength, disruption of viral fitness, and acceleration of virus reproduction. The Delta variant (B.1.617.2), which was initially discovered in India, is one of the varieties that have lately come to light. A more vicious mutant, also known as omicron (B.1.1.529), first appeared in South Africa in November 2021. In this study, we applied a computational approach for identifying new corona virus-targeted </w:t>
      </w:r>
      <w:r w:rsidR="00885F6F" w:rsidRPr="00EA021D">
        <w:rPr>
          <w:rFonts w:ascii="Times New Roman" w:hAnsi="Times New Roman" w:cs="Times New Roman"/>
          <w:sz w:val="20"/>
          <w:szCs w:val="20"/>
        </w:rPr>
        <w:t xml:space="preserve">antiviral drugs </w:t>
      </w:r>
      <w:r w:rsidRPr="00EA021D">
        <w:rPr>
          <w:rFonts w:ascii="Times New Roman" w:hAnsi="Times New Roman" w:cs="Times New Roman"/>
          <w:sz w:val="20"/>
          <w:szCs w:val="20"/>
        </w:rPr>
        <w:t>from natural compounds as potential SARS-CoV-2 M</w:t>
      </w:r>
      <w:r w:rsidR="00584109" w:rsidRPr="00EA021D">
        <w:rPr>
          <w:rFonts w:ascii="Times New Roman" w:hAnsi="Times New Roman" w:cs="Times New Roman"/>
          <w:sz w:val="20"/>
          <w:szCs w:val="20"/>
        </w:rPr>
        <w:t xml:space="preserve">ain </w:t>
      </w:r>
      <w:r w:rsidRPr="00EA021D">
        <w:rPr>
          <w:rFonts w:ascii="Times New Roman" w:hAnsi="Times New Roman" w:cs="Times New Roman"/>
          <w:sz w:val="20"/>
          <w:szCs w:val="20"/>
        </w:rPr>
        <w:t>pro</w:t>
      </w:r>
      <w:r w:rsidR="00584109" w:rsidRPr="00EA021D">
        <w:rPr>
          <w:rFonts w:ascii="Times New Roman" w:hAnsi="Times New Roman" w:cs="Times New Roman"/>
          <w:sz w:val="20"/>
          <w:szCs w:val="20"/>
        </w:rPr>
        <w:t>tease (</w:t>
      </w:r>
      <w:r w:rsidR="00584109" w:rsidRPr="00EA021D">
        <w:rPr>
          <w:rFonts w:ascii="Times New Roman" w:hAnsi="Times New Roman" w:cs="Times New Roman"/>
          <w:sz w:val="20"/>
          <w:szCs w:val="20"/>
        </w:rPr>
        <w:t xml:space="preserve">SARS-CoV-2 </w:t>
      </w:r>
      <w:proofErr w:type="spellStart"/>
      <w:r w:rsidR="00584109" w:rsidRPr="00EA021D">
        <w:rPr>
          <w:rFonts w:ascii="Times New Roman" w:hAnsi="Times New Roman" w:cs="Times New Roman"/>
          <w:sz w:val="20"/>
          <w:szCs w:val="20"/>
        </w:rPr>
        <w:t>Mpro</w:t>
      </w:r>
      <w:proofErr w:type="spellEnd"/>
      <w:r w:rsidR="00584109" w:rsidRPr="00EA021D">
        <w:rPr>
          <w:rFonts w:ascii="Times New Roman" w:hAnsi="Times New Roman" w:cs="Times New Roman"/>
          <w:sz w:val="20"/>
          <w:szCs w:val="20"/>
        </w:rPr>
        <w:t>)</w:t>
      </w:r>
      <w:r w:rsidRPr="00EA021D">
        <w:rPr>
          <w:rFonts w:ascii="Times New Roman" w:hAnsi="Times New Roman" w:cs="Times New Roman"/>
          <w:sz w:val="20"/>
          <w:szCs w:val="20"/>
        </w:rPr>
        <w:t xml:space="preserve"> inhibitors. SARS-CoV-2 </w:t>
      </w:r>
      <w:proofErr w:type="spellStart"/>
      <w:r w:rsidRPr="00EA021D">
        <w:rPr>
          <w:rFonts w:ascii="Times New Roman" w:hAnsi="Times New Roman" w:cs="Times New Roman"/>
          <w:sz w:val="20"/>
          <w:szCs w:val="20"/>
        </w:rPr>
        <w:t>Mpro</w:t>
      </w:r>
      <w:proofErr w:type="spellEnd"/>
      <w:r w:rsidRPr="00EA021D">
        <w:rPr>
          <w:rFonts w:ascii="Times New Roman" w:hAnsi="Times New Roman" w:cs="Times New Roman"/>
          <w:sz w:val="20"/>
          <w:szCs w:val="20"/>
        </w:rPr>
        <w:t xml:space="preserve"> a novel corona virus major protease enzyme is a target for drug discovery since it plays a significant role in the spread of the </w:t>
      </w:r>
      <w:r w:rsidR="00885F6F" w:rsidRPr="00EA021D">
        <w:rPr>
          <w:rFonts w:ascii="Times New Roman" w:hAnsi="Times New Roman" w:cs="Times New Roman"/>
          <w:sz w:val="20"/>
          <w:szCs w:val="20"/>
        </w:rPr>
        <w:t>corona virus infection</w:t>
      </w:r>
      <w:r w:rsidRPr="00EA021D">
        <w:rPr>
          <w:rFonts w:ascii="Times New Roman" w:hAnsi="Times New Roman" w:cs="Times New Roman"/>
          <w:sz w:val="20"/>
          <w:szCs w:val="20"/>
        </w:rPr>
        <w:t>.</w:t>
      </w:r>
      <w:r w:rsidR="00885F6F" w:rsidRPr="00EA021D">
        <w:rPr>
          <w:rFonts w:ascii="Times New Roman" w:hAnsi="Times New Roman" w:cs="Times New Roman"/>
          <w:sz w:val="20"/>
          <w:szCs w:val="20"/>
        </w:rPr>
        <w:t xml:space="preserve"> </w:t>
      </w:r>
    </w:p>
    <w:p w:rsidR="00885F6F" w:rsidRPr="00EA021D" w:rsidRDefault="00885F6F" w:rsidP="000875FA">
      <w:pPr>
        <w:jc w:val="both"/>
        <w:rPr>
          <w:rFonts w:ascii="Times New Roman" w:hAnsi="Times New Roman" w:cs="Times New Roman"/>
          <w:sz w:val="20"/>
          <w:szCs w:val="20"/>
        </w:rPr>
      </w:pPr>
      <w:r w:rsidRPr="00EA021D">
        <w:rPr>
          <w:rFonts w:ascii="Times New Roman" w:hAnsi="Times New Roman" w:cs="Times New Roman"/>
          <w:sz w:val="20"/>
          <w:szCs w:val="20"/>
        </w:rPr>
        <w:t>Molecular docking study done by using AutoDock-4.2. Top hits based on their highest binding affinity were analysed.</w:t>
      </w:r>
      <w:r w:rsidR="00534AE1" w:rsidRPr="00EA021D">
        <w:rPr>
          <w:rFonts w:ascii="Times New Roman" w:hAnsi="Times New Roman" w:cs="Times New Roman"/>
          <w:sz w:val="20"/>
          <w:szCs w:val="20"/>
        </w:rPr>
        <w:t xml:space="preserve"> </w:t>
      </w:r>
      <w:proofErr w:type="spellStart"/>
      <w:r w:rsidR="00534AE1" w:rsidRPr="00EA021D">
        <w:rPr>
          <w:rFonts w:ascii="Times New Roman" w:hAnsi="Times New Roman" w:cs="Times New Roman"/>
          <w:sz w:val="20"/>
          <w:szCs w:val="20"/>
        </w:rPr>
        <w:t>Carnosol</w:t>
      </w:r>
      <w:proofErr w:type="spellEnd"/>
      <w:r w:rsidR="00534AE1" w:rsidRPr="00EA021D">
        <w:rPr>
          <w:rFonts w:ascii="Times New Roman" w:hAnsi="Times New Roman" w:cs="Times New Roman"/>
          <w:sz w:val="20"/>
          <w:szCs w:val="20"/>
        </w:rPr>
        <w:t xml:space="preserve"> interacted strongly and stably with the amino acid residues found on the SARS-CoV-2 </w:t>
      </w:r>
      <w:proofErr w:type="spellStart"/>
      <w:r w:rsidR="00534AE1" w:rsidRPr="00EA021D">
        <w:rPr>
          <w:rFonts w:ascii="Times New Roman" w:hAnsi="Times New Roman" w:cs="Times New Roman"/>
          <w:sz w:val="20"/>
          <w:szCs w:val="20"/>
        </w:rPr>
        <w:t>Mpro</w:t>
      </w:r>
      <w:proofErr w:type="spellEnd"/>
      <w:r w:rsidR="00534AE1" w:rsidRPr="00EA021D">
        <w:rPr>
          <w:rFonts w:ascii="Times New Roman" w:hAnsi="Times New Roman" w:cs="Times New Roman"/>
          <w:sz w:val="20"/>
          <w:szCs w:val="20"/>
        </w:rPr>
        <w:t xml:space="preserve"> active site, with the highest binding affinity (-8.85 Kcal/</w:t>
      </w:r>
      <w:proofErr w:type="spellStart"/>
      <w:r w:rsidR="00534AE1" w:rsidRPr="00EA021D">
        <w:rPr>
          <w:rFonts w:ascii="Times New Roman" w:hAnsi="Times New Roman" w:cs="Times New Roman"/>
          <w:sz w:val="20"/>
          <w:szCs w:val="20"/>
        </w:rPr>
        <w:t>mol</w:t>
      </w:r>
      <w:proofErr w:type="spellEnd"/>
      <w:r w:rsidR="00534AE1" w:rsidRPr="00EA021D">
        <w:rPr>
          <w:rFonts w:ascii="Times New Roman" w:hAnsi="Times New Roman" w:cs="Times New Roman"/>
          <w:sz w:val="20"/>
          <w:szCs w:val="20"/>
        </w:rPr>
        <w:t xml:space="preserve">). </w:t>
      </w:r>
      <w:proofErr w:type="spellStart"/>
      <w:r w:rsidR="00534AE1" w:rsidRPr="00EA021D">
        <w:rPr>
          <w:rFonts w:ascii="Times New Roman" w:hAnsi="Times New Roman" w:cs="Times New Roman"/>
          <w:sz w:val="20"/>
          <w:szCs w:val="20"/>
        </w:rPr>
        <w:t>Arjunglucoside</w:t>
      </w:r>
      <w:proofErr w:type="spellEnd"/>
      <w:r w:rsidR="00534AE1" w:rsidRPr="00EA021D">
        <w:rPr>
          <w:rFonts w:ascii="Times New Roman" w:hAnsi="Times New Roman" w:cs="Times New Roman"/>
          <w:sz w:val="20"/>
          <w:szCs w:val="20"/>
        </w:rPr>
        <w:t>-I (-8.25 Kcal/</w:t>
      </w:r>
      <w:proofErr w:type="spellStart"/>
      <w:r w:rsidR="00534AE1" w:rsidRPr="00EA021D">
        <w:rPr>
          <w:rFonts w:ascii="Times New Roman" w:hAnsi="Times New Roman" w:cs="Times New Roman"/>
          <w:sz w:val="20"/>
          <w:szCs w:val="20"/>
        </w:rPr>
        <w:t>mol</w:t>
      </w:r>
      <w:proofErr w:type="spellEnd"/>
      <w:r w:rsidR="00534AE1" w:rsidRPr="00EA021D">
        <w:rPr>
          <w:rFonts w:ascii="Times New Roman" w:hAnsi="Times New Roman" w:cs="Times New Roman"/>
          <w:sz w:val="20"/>
          <w:szCs w:val="20"/>
        </w:rPr>
        <w:t xml:space="preserve">) and </w:t>
      </w:r>
      <w:proofErr w:type="spellStart"/>
      <w:r w:rsidR="00534AE1" w:rsidRPr="00EA021D">
        <w:rPr>
          <w:rFonts w:ascii="Times New Roman" w:hAnsi="Times New Roman" w:cs="Times New Roman"/>
          <w:sz w:val="20"/>
          <w:szCs w:val="20"/>
        </w:rPr>
        <w:t>Rosmanol</w:t>
      </w:r>
      <w:proofErr w:type="spellEnd"/>
      <w:r w:rsidR="00534AE1" w:rsidRPr="00EA021D">
        <w:rPr>
          <w:rFonts w:ascii="Times New Roman" w:hAnsi="Times New Roman" w:cs="Times New Roman"/>
          <w:sz w:val="20"/>
          <w:szCs w:val="20"/>
        </w:rPr>
        <w:t xml:space="preserve"> (-8.12 Kcal/</w:t>
      </w:r>
      <w:proofErr w:type="spellStart"/>
      <w:r w:rsidR="00534AE1" w:rsidRPr="00EA021D">
        <w:rPr>
          <w:rFonts w:ascii="Times New Roman" w:hAnsi="Times New Roman" w:cs="Times New Roman"/>
          <w:sz w:val="20"/>
          <w:szCs w:val="20"/>
        </w:rPr>
        <w:t>mol</w:t>
      </w:r>
      <w:proofErr w:type="spellEnd"/>
      <w:r w:rsidR="00534AE1" w:rsidRPr="00EA021D">
        <w:rPr>
          <w:rFonts w:ascii="Times New Roman" w:hAnsi="Times New Roman" w:cs="Times New Roman"/>
          <w:sz w:val="20"/>
          <w:szCs w:val="20"/>
        </w:rPr>
        <w:t>) additionally showed strong and stable affinity for binding along with having optimistic ADME characteristics. </w:t>
      </w:r>
      <w:r w:rsidR="005E23AC" w:rsidRPr="00EA021D">
        <w:rPr>
          <w:rFonts w:ascii="Times New Roman" w:hAnsi="Times New Roman" w:cs="Times New Roman"/>
          <w:sz w:val="20"/>
          <w:szCs w:val="20"/>
        </w:rPr>
        <w:t xml:space="preserve">These natural compounds exhibit significant hydrogen-bonding interactions with the SARS-CoV-2 </w:t>
      </w:r>
      <w:proofErr w:type="spellStart"/>
      <w:r w:rsidR="005E23AC" w:rsidRPr="00EA021D">
        <w:rPr>
          <w:rFonts w:ascii="Times New Roman" w:hAnsi="Times New Roman" w:cs="Times New Roman"/>
          <w:sz w:val="20"/>
          <w:szCs w:val="20"/>
        </w:rPr>
        <w:t>Mpro</w:t>
      </w:r>
      <w:proofErr w:type="spellEnd"/>
      <w:r w:rsidR="005E23AC" w:rsidRPr="00EA021D">
        <w:rPr>
          <w:rFonts w:ascii="Times New Roman" w:hAnsi="Times New Roman" w:cs="Times New Roman"/>
          <w:sz w:val="20"/>
          <w:szCs w:val="20"/>
        </w:rPr>
        <w:t xml:space="preserve"> active site residue in Molecular Dynamics simulations (MDS) for 50 ns and are stable inside the active site. These chemical compounds may be employed as possible inhibitors against SARS-CoV-2 </w:t>
      </w:r>
      <w:proofErr w:type="spellStart"/>
      <w:r w:rsidR="005E23AC" w:rsidRPr="00EA021D">
        <w:rPr>
          <w:rFonts w:ascii="Times New Roman" w:hAnsi="Times New Roman" w:cs="Times New Roman"/>
          <w:sz w:val="20"/>
          <w:szCs w:val="20"/>
        </w:rPr>
        <w:t>Mpro</w:t>
      </w:r>
      <w:proofErr w:type="spellEnd"/>
      <w:r w:rsidR="005E23AC" w:rsidRPr="00EA021D">
        <w:rPr>
          <w:rFonts w:ascii="Times New Roman" w:hAnsi="Times New Roman" w:cs="Times New Roman"/>
          <w:sz w:val="20"/>
          <w:szCs w:val="20"/>
        </w:rPr>
        <w:t>, according to our virtual screening results, which may also have an antiviral effect against omicron. To assert that these inhibitors of the SARS-CoV-2 main protease are appropriate for further validation and investigation and clinical trials are required.</w:t>
      </w:r>
    </w:p>
    <w:p w:rsidR="005E23AC" w:rsidRPr="00EA021D" w:rsidRDefault="005E23AC" w:rsidP="000875FA">
      <w:pPr>
        <w:jc w:val="both"/>
        <w:rPr>
          <w:rFonts w:ascii="Times New Roman" w:hAnsi="Times New Roman" w:cs="Times New Roman"/>
          <w:sz w:val="20"/>
          <w:szCs w:val="20"/>
        </w:rPr>
      </w:pPr>
    </w:p>
    <w:p w:rsidR="005E23AC" w:rsidRPr="00EA021D" w:rsidRDefault="002400C7" w:rsidP="000875FA">
      <w:pPr>
        <w:jc w:val="both"/>
        <w:rPr>
          <w:rFonts w:ascii="Times New Roman" w:hAnsi="Times New Roman" w:cs="Times New Roman"/>
          <w:sz w:val="20"/>
          <w:szCs w:val="20"/>
        </w:rPr>
      </w:pPr>
      <w:r w:rsidRPr="00EA021D">
        <w:rPr>
          <w:rFonts w:ascii="Times New Roman" w:hAnsi="Times New Roman" w:cs="Times New Roman"/>
          <w:b/>
          <w:sz w:val="20"/>
          <w:szCs w:val="20"/>
        </w:rPr>
        <w:t>Keyw</w:t>
      </w:r>
      <w:r w:rsidR="005E23AC" w:rsidRPr="00EA021D">
        <w:rPr>
          <w:rFonts w:ascii="Times New Roman" w:hAnsi="Times New Roman" w:cs="Times New Roman"/>
          <w:b/>
          <w:sz w:val="20"/>
          <w:szCs w:val="20"/>
        </w:rPr>
        <w:t>ords:</w:t>
      </w:r>
      <w:r w:rsidR="005E23AC" w:rsidRPr="00EA021D">
        <w:rPr>
          <w:rFonts w:ascii="Times New Roman" w:hAnsi="Times New Roman" w:cs="Times New Roman"/>
          <w:sz w:val="20"/>
          <w:szCs w:val="20"/>
        </w:rPr>
        <w:t xml:space="preserve"> </w:t>
      </w:r>
      <w:r w:rsidR="004B6C02" w:rsidRPr="00EA021D">
        <w:rPr>
          <w:rFonts w:ascii="Times New Roman" w:hAnsi="Times New Roman" w:cs="Times New Roman"/>
          <w:sz w:val="20"/>
          <w:szCs w:val="20"/>
        </w:rPr>
        <w:t>O</w:t>
      </w:r>
      <w:r w:rsidR="004B6C02" w:rsidRPr="00EA021D">
        <w:rPr>
          <w:rFonts w:ascii="Times New Roman" w:hAnsi="Times New Roman" w:cs="Times New Roman"/>
          <w:sz w:val="20"/>
          <w:szCs w:val="20"/>
        </w:rPr>
        <w:t>micron variant (B.1.1.529)</w:t>
      </w:r>
      <w:r w:rsidR="005E23AC" w:rsidRPr="00EA021D">
        <w:rPr>
          <w:rFonts w:ascii="Times New Roman" w:hAnsi="Times New Roman" w:cs="Times New Roman"/>
          <w:sz w:val="20"/>
          <w:szCs w:val="20"/>
        </w:rPr>
        <w:t xml:space="preserve">, </w:t>
      </w:r>
      <w:r w:rsidR="005E23AC" w:rsidRPr="00EA021D">
        <w:rPr>
          <w:rFonts w:ascii="Times New Roman" w:hAnsi="Times New Roman" w:cs="Times New Roman"/>
          <w:sz w:val="20"/>
          <w:szCs w:val="20"/>
          <w:shd w:val="clear" w:color="auto" w:fill="FFFFFF"/>
        </w:rPr>
        <w:t>SARS-CoV-2</w:t>
      </w:r>
      <w:r w:rsidR="00163E15" w:rsidRPr="00EA021D">
        <w:rPr>
          <w:rFonts w:ascii="Times New Roman" w:hAnsi="Times New Roman" w:cs="Times New Roman"/>
          <w:sz w:val="20"/>
          <w:szCs w:val="20"/>
          <w:shd w:val="clear" w:color="auto" w:fill="FFFFFF"/>
        </w:rPr>
        <w:t xml:space="preserve"> </w:t>
      </w:r>
      <w:proofErr w:type="spellStart"/>
      <w:r w:rsidR="00163E15" w:rsidRPr="00EA021D">
        <w:rPr>
          <w:rFonts w:ascii="Times New Roman" w:hAnsi="Times New Roman" w:cs="Times New Roman"/>
          <w:sz w:val="20"/>
          <w:szCs w:val="20"/>
          <w:shd w:val="clear" w:color="auto" w:fill="FFFFFF"/>
        </w:rPr>
        <w:t>Mpro</w:t>
      </w:r>
      <w:proofErr w:type="spellEnd"/>
      <w:r w:rsidR="005E23AC" w:rsidRPr="00EA021D">
        <w:rPr>
          <w:rFonts w:ascii="Times New Roman" w:hAnsi="Times New Roman" w:cs="Times New Roman"/>
          <w:sz w:val="20"/>
          <w:szCs w:val="20"/>
          <w:shd w:val="clear" w:color="auto" w:fill="FFFFFF"/>
        </w:rPr>
        <w:t xml:space="preserve">, </w:t>
      </w:r>
      <w:r w:rsidR="005E23AC" w:rsidRPr="00EA021D">
        <w:rPr>
          <w:rFonts w:ascii="Times New Roman" w:hAnsi="Times New Roman" w:cs="Times New Roman"/>
          <w:sz w:val="20"/>
          <w:szCs w:val="20"/>
        </w:rPr>
        <w:t xml:space="preserve">ADME, AutoDock-4.2, MDS. </w:t>
      </w:r>
    </w:p>
    <w:sectPr w:rsidR="005E23AC" w:rsidRPr="00EA021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F1B" w:rsidRDefault="00936F1B" w:rsidP="003E0B0F">
      <w:pPr>
        <w:spacing w:after="0" w:line="240" w:lineRule="auto"/>
      </w:pPr>
      <w:r>
        <w:separator/>
      </w:r>
    </w:p>
  </w:endnote>
  <w:endnote w:type="continuationSeparator" w:id="0">
    <w:p w:rsidR="00936F1B" w:rsidRDefault="00936F1B" w:rsidP="003E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F1B" w:rsidRDefault="00936F1B" w:rsidP="003E0B0F">
      <w:pPr>
        <w:spacing w:after="0" w:line="240" w:lineRule="auto"/>
      </w:pPr>
      <w:r>
        <w:separator/>
      </w:r>
    </w:p>
  </w:footnote>
  <w:footnote w:type="continuationSeparator" w:id="0">
    <w:p w:rsidR="00936F1B" w:rsidRDefault="00936F1B" w:rsidP="003E0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B0F" w:rsidRDefault="003E0B0F" w:rsidP="003E0B0F">
    <w:pPr>
      <w:widowControl w:val="0"/>
      <w:autoSpaceDE w:val="0"/>
      <w:autoSpaceDN w:val="0"/>
      <w:adjustRightInd w:val="0"/>
      <w:spacing w:before="11" w:after="0" w:line="240" w:lineRule="auto"/>
      <w:ind w:left="1928" w:right="2408"/>
      <w:jc w:val="center"/>
    </w:pPr>
    <w:r>
      <w:rPr>
        <w:noProof/>
        <w:lang w:eastAsia="en-IN"/>
      </w:rPr>
      <w:drawing>
        <wp:inline distT="0" distB="0" distL="0" distR="0">
          <wp:extent cx="1809750"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inline>
      </w:drawing>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MESH KUSHWAHA">
    <w15:presenceInfo w15:providerId="Windows Live" w15:userId="f0d083fbc24ae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966"/>
    <w:rsid w:val="00003961"/>
    <w:rsid w:val="00037B4C"/>
    <w:rsid w:val="000875FA"/>
    <w:rsid w:val="00163E15"/>
    <w:rsid w:val="00225C80"/>
    <w:rsid w:val="002400C7"/>
    <w:rsid w:val="002D7549"/>
    <w:rsid w:val="003D3BFB"/>
    <w:rsid w:val="003E0B0F"/>
    <w:rsid w:val="00450A38"/>
    <w:rsid w:val="00470E0C"/>
    <w:rsid w:val="00487B88"/>
    <w:rsid w:val="004B6A5E"/>
    <w:rsid w:val="004B6C02"/>
    <w:rsid w:val="004D1183"/>
    <w:rsid w:val="00511332"/>
    <w:rsid w:val="00534AE1"/>
    <w:rsid w:val="0055096F"/>
    <w:rsid w:val="00584109"/>
    <w:rsid w:val="00594710"/>
    <w:rsid w:val="005A017F"/>
    <w:rsid w:val="005E23AC"/>
    <w:rsid w:val="005F1166"/>
    <w:rsid w:val="005F61FF"/>
    <w:rsid w:val="006B645E"/>
    <w:rsid w:val="008137AD"/>
    <w:rsid w:val="00885F6F"/>
    <w:rsid w:val="008A2D36"/>
    <w:rsid w:val="008B2CB5"/>
    <w:rsid w:val="008C5EED"/>
    <w:rsid w:val="00936F1B"/>
    <w:rsid w:val="00996966"/>
    <w:rsid w:val="00A2760A"/>
    <w:rsid w:val="00A549F8"/>
    <w:rsid w:val="00AA3F8D"/>
    <w:rsid w:val="00BB03B0"/>
    <w:rsid w:val="00C54C89"/>
    <w:rsid w:val="00D40C84"/>
    <w:rsid w:val="00D516FA"/>
    <w:rsid w:val="00DA3FD4"/>
    <w:rsid w:val="00E04AB0"/>
    <w:rsid w:val="00E60460"/>
    <w:rsid w:val="00E86042"/>
    <w:rsid w:val="00EA021D"/>
    <w:rsid w:val="00EB25BA"/>
    <w:rsid w:val="00F06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C3B2"/>
  <w15:chartTrackingRefBased/>
  <w15:docId w15:val="{2E467D7D-C135-4FFA-9A4D-12528E66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D3BFB"/>
    <w:rPr>
      <w:i/>
      <w:iCs/>
    </w:rPr>
  </w:style>
  <w:style w:type="character" w:styleId="Hyperlink">
    <w:name w:val="Hyperlink"/>
    <w:basedOn w:val="DefaultParagraphFont"/>
    <w:uiPriority w:val="99"/>
    <w:unhideWhenUsed/>
    <w:rsid w:val="005F1166"/>
    <w:rPr>
      <w:color w:val="0000FF"/>
      <w:u w:val="single"/>
    </w:rPr>
  </w:style>
  <w:style w:type="paragraph" w:styleId="Header">
    <w:name w:val="header"/>
    <w:basedOn w:val="Normal"/>
    <w:link w:val="HeaderChar"/>
    <w:uiPriority w:val="99"/>
    <w:unhideWhenUsed/>
    <w:rsid w:val="003E0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B0F"/>
  </w:style>
  <w:style w:type="paragraph" w:styleId="Footer">
    <w:name w:val="footer"/>
    <w:basedOn w:val="Normal"/>
    <w:link w:val="FooterChar"/>
    <w:uiPriority w:val="99"/>
    <w:unhideWhenUsed/>
    <w:rsid w:val="003E0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36361">
      <w:bodyDiv w:val="1"/>
      <w:marLeft w:val="0"/>
      <w:marRight w:val="0"/>
      <w:marTop w:val="0"/>
      <w:marBottom w:val="0"/>
      <w:divBdr>
        <w:top w:val="none" w:sz="0" w:space="0" w:color="auto"/>
        <w:left w:val="none" w:sz="0" w:space="0" w:color="auto"/>
        <w:bottom w:val="none" w:sz="0" w:space="0" w:color="auto"/>
        <w:right w:val="none" w:sz="0" w:space="0" w:color="auto"/>
      </w:divBdr>
    </w:div>
    <w:div w:id="1055743183">
      <w:bodyDiv w:val="1"/>
      <w:marLeft w:val="0"/>
      <w:marRight w:val="0"/>
      <w:marTop w:val="0"/>
      <w:marBottom w:val="0"/>
      <w:divBdr>
        <w:top w:val="none" w:sz="0" w:space="0" w:color="auto"/>
        <w:left w:val="none" w:sz="0" w:space="0" w:color="auto"/>
        <w:bottom w:val="none" w:sz="0" w:space="0" w:color="auto"/>
        <w:right w:val="none" w:sz="0" w:space="0" w:color="auto"/>
      </w:divBdr>
    </w:div>
    <w:div w:id="162688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moholkar@iitg.ac.i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KUSHWAHA</dc:creator>
  <cp:keywords/>
  <dc:description/>
  <cp:lastModifiedBy>UMESH  KUSHWAHA</cp:lastModifiedBy>
  <cp:revision>29</cp:revision>
  <dcterms:created xsi:type="dcterms:W3CDTF">2023-04-18T06:05:00Z</dcterms:created>
  <dcterms:modified xsi:type="dcterms:W3CDTF">2023-04-18T06:54:00Z</dcterms:modified>
</cp:coreProperties>
</file>